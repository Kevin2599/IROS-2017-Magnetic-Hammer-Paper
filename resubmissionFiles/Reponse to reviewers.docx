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693F84" w14:textId="77777777" w:rsidR="00262474" w:rsidRDefault="00262474" w:rsidP="00262474">
      <w:r>
        <w:t>Dear members of the Editorial team</w:t>
      </w:r>
      <w:ins w:id="0" w:author="Aaron Becker" w:date="2017-05-26T08:56:00Z">
        <w:r w:rsidR="00A13982">
          <w:t xml:space="preserve"> and </w:t>
        </w:r>
      </w:ins>
      <w:del w:id="1" w:author="Aaron Becker" w:date="2017-05-26T08:56:00Z">
        <w:r w:rsidDel="00A13982">
          <w:delText xml:space="preserve">, Dear </w:delText>
        </w:r>
      </w:del>
      <w:r>
        <w:t>reviewers,</w:t>
      </w:r>
    </w:p>
    <w:p w14:paraId="20B69188" w14:textId="77777777" w:rsidR="00AD00C6" w:rsidRDefault="00262474" w:rsidP="00262474">
      <w:r>
        <w:t xml:space="preserve">Our research group is </w:t>
      </w:r>
      <w:del w:id="2" w:author="Aaron Becker" w:date="2017-05-26T08:52:00Z">
        <w:r w:rsidDel="00A13982">
          <w:delText xml:space="preserve">very </w:delText>
        </w:r>
      </w:del>
      <w:r>
        <w:t xml:space="preserve">grateful for the time you spent reviewing our paper. We </w:t>
      </w:r>
      <w:del w:id="3" w:author="Aaron Becker" w:date="2017-05-26T08:52:00Z">
        <w:r w:rsidDel="00A13982">
          <w:delText xml:space="preserve">would like to </w:delText>
        </w:r>
      </w:del>
      <w:r>
        <w:t xml:space="preserve">thank you for the </w:t>
      </w:r>
      <w:r w:rsidRPr="00262474">
        <w:t>pertinent remarks</w:t>
      </w:r>
      <w:r>
        <w:t xml:space="preserve"> formulated</w:t>
      </w:r>
      <w:r w:rsidR="00671417">
        <w:t xml:space="preserve">. This has helped us </w:t>
      </w:r>
      <w:del w:id="4" w:author="Aaron Becker" w:date="2017-05-26T08:52:00Z">
        <w:r w:rsidR="00671417" w:rsidDel="00A13982">
          <w:delText>a lot in the proces</w:delText>
        </w:r>
        <w:r w:rsidR="00AD00C6" w:rsidDel="00A13982">
          <w:delText>s of producing a paper of better</w:delText>
        </w:r>
        <w:r w:rsidR="00671417" w:rsidDel="00A13982">
          <w:delText xml:space="preserve"> quality</w:delText>
        </w:r>
      </w:del>
      <w:ins w:id="5" w:author="Aaron Becker" w:date="2017-05-26T08:52:00Z">
        <w:r w:rsidR="00A13982">
          <w:t>improve the paper’s quality in scope, experimental results, and presentation style</w:t>
        </w:r>
      </w:ins>
      <w:r w:rsidR="00671417">
        <w:t xml:space="preserve">. </w:t>
      </w:r>
    </w:p>
    <w:p w14:paraId="16F9DB6F" w14:textId="77777777" w:rsidR="00AD00C6" w:rsidRDefault="00AD00C6" w:rsidP="00262474">
      <w:r>
        <w:t>Our researches have greatly progressed since the submission of the initial version, both in theoretical and experimental terms. The paper was updated with our latest results.</w:t>
      </w:r>
    </w:p>
    <w:p w14:paraId="0A6400AD" w14:textId="77777777" w:rsidR="00262474" w:rsidRDefault="00671417" w:rsidP="00262474">
      <w:r>
        <w:t>Please find hereunder a point</w:t>
      </w:r>
      <w:r w:rsidR="00AD00C6">
        <w:t>-</w:t>
      </w:r>
      <w:r>
        <w:t>by</w:t>
      </w:r>
      <w:r w:rsidR="00AD00C6">
        <w:t>-</w:t>
      </w:r>
      <w:r>
        <w:t>point response</w:t>
      </w:r>
      <w:r w:rsidR="00AD00C6">
        <w:t xml:space="preserve"> to the </w:t>
      </w:r>
      <w:r w:rsidR="00A13982">
        <w:t>reviewers</w:t>
      </w:r>
      <w:ins w:id="6" w:author="Aaron Becker" w:date="2017-05-26T08:52:00Z">
        <w:r w:rsidR="00A13982">
          <w:t>’</w:t>
        </w:r>
      </w:ins>
      <w:r w:rsidR="00AD00C6">
        <w:t xml:space="preserve"> comments:</w:t>
      </w:r>
    </w:p>
    <w:p w14:paraId="397AAE09" w14:textId="77777777" w:rsidR="00262474" w:rsidRPr="00AD00C6" w:rsidRDefault="00671417" w:rsidP="00262474">
      <w:pPr>
        <w:rPr>
          <w:b/>
          <w:color w:val="5B9BD5" w:themeColor="accent1"/>
        </w:rPr>
      </w:pPr>
      <w:r w:rsidRPr="00AD00C6">
        <w:rPr>
          <w:b/>
          <w:color w:val="5B9BD5" w:themeColor="accent1"/>
        </w:rPr>
        <w:t>Reviewer 1</w:t>
      </w:r>
      <w:r w:rsidR="00262474" w:rsidRPr="00AD00C6">
        <w:rPr>
          <w:b/>
          <w:color w:val="5B9BD5" w:themeColor="accent1"/>
        </w:rPr>
        <w:t>:</w:t>
      </w:r>
    </w:p>
    <w:p w14:paraId="32736A29" w14:textId="77777777" w:rsidR="00262474" w:rsidRP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 xml:space="preserve">This paper deal with magnetic hammer actuation for tissue penetration. Especially, this paper presents a method to produce large pulsed forces on millirobots. The contents of this paper are as follows: concept of the robot, mathematical model of magnetic hammer, analysis, preliminary experiment. This paper consists of 6 chapters, 15 figures and 12 references. </w:t>
      </w:r>
    </w:p>
    <w:p w14:paraId="10BC6709" w14:textId="77777777" w:rsidR="00262474" w:rsidRP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14:paraId="26C98A54" w14:textId="77777777" w:rsidR="00262474" w:rsidRP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The concept of the system is interesting. However, clarity of presentation and thoroughness of results are fair. Please see the following major comments.</w:t>
      </w:r>
    </w:p>
    <w:p w14:paraId="1CCC8BFD" w14:textId="77777777" w:rsidR="00262474" w:rsidRP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14:paraId="6E2329B8" w14:textId="77777777" w:rsidR="00262474" w:rsidRP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w:t>
      </w:r>
      <w:proofErr w:type="gramStart"/>
      <w:r w:rsidRPr="00262474">
        <w:rPr>
          <w:rFonts w:eastAsia="Times New Roman" w:cs="Courier New"/>
          <w:color w:val="5B9BD5" w:themeColor="accent1"/>
        </w:rPr>
        <w:t>major</w:t>
      </w:r>
      <w:proofErr w:type="gramEnd"/>
      <w:r w:rsidRPr="00262474">
        <w:rPr>
          <w:rFonts w:eastAsia="Times New Roman" w:cs="Courier New"/>
          <w:color w:val="5B9BD5" w:themeColor="accent1"/>
        </w:rPr>
        <w:t xml:space="preserve"> comment : clarity of presentation]</w:t>
      </w:r>
    </w:p>
    <w:p w14:paraId="56047C9E" w14:textId="77777777" w:rsid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 The introduction of the each equation is not clear.</w:t>
      </w:r>
      <w:r w:rsidR="00671417">
        <w:rPr>
          <w:rFonts w:eastAsia="Times New Roman" w:cs="Courier New"/>
          <w:color w:val="5B9BD5" w:themeColor="accent1"/>
        </w:rPr>
        <w:t xml:space="preserve"> </w:t>
      </w:r>
      <w:r w:rsidRPr="00262474">
        <w:rPr>
          <w:rFonts w:eastAsia="Times New Roman" w:cs="Courier New"/>
          <w:color w:val="5B9BD5" w:themeColor="accent1"/>
        </w:rPr>
        <w:t>Especially, equation</w:t>
      </w:r>
      <w:r w:rsidR="00671417">
        <w:rPr>
          <w:rFonts w:eastAsia="Times New Roman" w:cs="Courier New"/>
          <w:color w:val="5B9BD5" w:themeColor="accent1"/>
        </w:rPr>
        <w:t xml:space="preserve"> </w:t>
      </w:r>
      <w:r w:rsidRPr="00262474">
        <w:rPr>
          <w:rFonts w:eastAsia="Times New Roman" w:cs="Courier New"/>
          <w:color w:val="5B9BD5" w:themeColor="accent1"/>
        </w:rPr>
        <w:t>(3)-(8), (10)-(13).</w:t>
      </w:r>
    </w:p>
    <w:p w14:paraId="052D8E25" w14:textId="77777777" w:rsidR="00671417" w:rsidRDefault="00671417"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14:paraId="3FB2E5A0" w14:textId="77777777" w:rsidR="00671417" w:rsidRPr="00671417" w:rsidRDefault="00671417"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71417">
        <w:rPr>
          <w:rFonts w:eastAsia="Times New Roman" w:cs="Courier New"/>
        </w:rPr>
        <w:t xml:space="preserve">Text was added in order to introduce each equation more clearly. </w:t>
      </w:r>
    </w:p>
    <w:p w14:paraId="4D201034" w14:textId="77777777" w:rsidR="00671417" w:rsidRPr="00262474" w:rsidRDefault="00671417"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14:paraId="621A7600" w14:textId="77777777" w:rsid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 The method of the simulation or the experiment are not clearly described in chapter II –V, respectively.</w:t>
      </w:r>
    </w:p>
    <w:p w14:paraId="2C2DD969" w14:textId="77777777" w:rsidR="00671417" w:rsidRDefault="00671417"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14:paraId="75FA4AD6" w14:textId="77777777" w:rsidR="00671417" w:rsidRDefault="00671417"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 w:author="Aaron Becker" w:date="2017-05-26T08:53:00Z"/>
          <w:rFonts w:eastAsia="Times New Roman" w:cs="Courier New"/>
        </w:rPr>
      </w:pPr>
      <w:r w:rsidRPr="00671417">
        <w:rPr>
          <w:rFonts w:eastAsia="Times New Roman" w:cs="Courier New"/>
        </w:rPr>
        <w:t>The text describing the simulation chapter II and the experiment chapter V was modified. We believe that these descriptions are now clearer.</w:t>
      </w:r>
    </w:p>
    <w:p w14:paraId="1E15EEB4" w14:textId="77777777" w:rsidR="00A13982" w:rsidRPr="00A13982" w:rsidRDefault="00A13982"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F0000"/>
          <w:rPrChange w:id="8" w:author="Aaron Becker" w:date="2017-05-26T08:53:00Z">
            <w:rPr>
              <w:rFonts w:eastAsia="Times New Roman" w:cs="Courier New"/>
            </w:rPr>
          </w:rPrChange>
        </w:rPr>
      </w:pPr>
      <w:ins w:id="9" w:author="Aaron Becker" w:date="2017-05-26T08:53:00Z">
        <w:r w:rsidRPr="00A13982">
          <w:rPr>
            <w:rFonts w:eastAsia="Times New Roman" w:cs="Courier New"/>
            <w:color w:val="FF0000"/>
            <w:rPrChange w:id="10" w:author="Aaron Becker" w:date="2017-05-26T08:53:00Z">
              <w:rPr>
                <w:rFonts w:eastAsia="Times New Roman" w:cs="Courier New"/>
              </w:rPr>
            </w:rPrChange>
          </w:rPr>
          <w:t>“Add relevant text here”</w:t>
        </w:r>
      </w:ins>
    </w:p>
    <w:p w14:paraId="4A7325B7" w14:textId="77777777" w:rsidR="00671417" w:rsidRPr="00262474" w:rsidRDefault="00671417"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14:paraId="3E7AAB68" w14:textId="77777777" w:rsid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 What is the difference about perfectly closed loop, open loop and partially closed loop?</w:t>
      </w:r>
    </w:p>
    <w:p w14:paraId="030E8B07" w14:textId="77777777" w:rsidR="00671417" w:rsidRDefault="00671417"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14:paraId="5FF841A4" w14:textId="77777777" w:rsidR="00671417" w:rsidRPr="003D1D0C" w:rsidRDefault="00671417"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3D1D0C">
        <w:rPr>
          <w:rFonts w:eastAsia="Times New Roman" w:cs="Courier New"/>
        </w:rPr>
        <w:t xml:space="preserve">The open loop uses no feedback about the position of the sphere. </w:t>
      </w:r>
    </w:p>
    <w:p w14:paraId="51FB0FF7" w14:textId="77777777" w:rsidR="00671417" w:rsidRPr="003D1D0C" w:rsidRDefault="00671417"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3D1D0C">
        <w:rPr>
          <w:rFonts w:eastAsia="Times New Roman" w:cs="Courier New"/>
        </w:rPr>
        <w:t xml:space="preserve">In the partially closed loop, the impact of the sphere is detected and sent to the controller. The controller can therefore switch the magnetic gradient direction as soon as the impact is detected. </w:t>
      </w:r>
    </w:p>
    <w:p w14:paraId="27A049FA" w14:textId="77777777" w:rsidR="00671417" w:rsidRDefault="00671417"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3D1D0C">
        <w:rPr>
          <w:rFonts w:eastAsia="Times New Roman" w:cs="Courier New"/>
        </w:rPr>
        <w:t>The perfectly closed loop assumes a theoretical sensor able to measure the position of the sphere at any time. It is capable to detect the impact of the sphere as well as the cha</w:t>
      </w:r>
      <w:ins w:id="11" w:author="Aaron Becker" w:date="2017-05-26T08:53:00Z">
        <w:r w:rsidR="00A13982">
          <w:rPr>
            <w:rFonts w:eastAsia="Times New Roman" w:cs="Courier New"/>
          </w:rPr>
          <w:t>n</w:t>
        </w:r>
      </w:ins>
      <w:r w:rsidRPr="003D1D0C">
        <w:rPr>
          <w:rFonts w:eastAsia="Times New Roman" w:cs="Courier New"/>
        </w:rPr>
        <w:t xml:space="preserve">ge of direction on the </w:t>
      </w:r>
      <w:r w:rsidR="003D1D0C" w:rsidRPr="003D1D0C">
        <w:rPr>
          <w:rFonts w:eastAsia="Times New Roman" w:cs="Courier New"/>
        </w:rPr>
        <w:t>posterior side. The controller is therefore able to change the direction of the gradient when the impact is detected and when the change of direction on the posterior side is detected.</w:t>
      </w:r>
    </w:p>
    <w:p w14:paraId="4B42CE17" w14:textId="77777777" w:rsidR="003D1D0C" w:rsidRPr="003D1D0C" w:rsidRDefault="003D1D0C"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rFonts w:eastAsia="Times New Roman" w:cs="Courier New"/>
        </w:rPr>
        <w:t>The text was modified in the paper to describe more clearly these three different sensing methods.</w:t>
      </w:r>
    </w:p>
    <w:p w14:paraId="5CE93320" w14:textId="77777777" w:rsidR="00A13982" w:rsidRPr="0087169C" w:rsidRDefault="00A13982" w:rsidP="00A139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 w:author="Aaron Becker" w:date="2017-05-26T08:54:00Z"/>
          <w:rFonts w:eastAsia="Times New Roman" w:cs="Courier New"/>
          <w:color w:val="FF0000"/>
        </w:rPr>
      </w:pPr>
      <w:ins w:id="13" w:author="Aaron Becker" w:date="2017-05-26T08:54:00Z">
        <w:r w:rsidRPr="0087169C">
          <w:rPr>
            <w:rFonts w:eastAsia="Times New Roman" w:cs="Courier New"/>
            <w:color w:val="FF0000"/>
          </w:rPr>
          <w:t>“Add relevant text here”</w:t>
        </w:r>
      </w:ins>
    </w:p>
    <w:p w14:paraId="795B4C9B" w14:textId="77777777" w:rsidR="00671417" w:rsidRDefault="00671417"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 w:author="Aaron Becker" w:date="2017-05-26T08:54:00Z"/>
          <w:rFonts w:eastAsia="Times New Roman" w:cs="Courier New"/>
          <w:color w:val="5B9BD5" w:themeColor="accent1"/>
        </w:rPr>
      </w:pPr>
    </w:p>
    <w:p w14:paraId="3E96CB6C" w14:textId="77777777" w:rsidR="00A13982" w:rsidRPr="00262474" w:rsidRDefault="00A13982"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14:paraId="3A06C47A" w14:textId="77777777" w:rsid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 What is the meaning of the following sentences “This is equivalent to a perfectly closed-loop system where the gradient signal switches direction when the sphere switches direction.</w:t>
      </w:r>
      <w:proofErr w:type="gramStart"/>
      <w:r w:rsidRPr="00262474">
        <w:rPr>
          <w:rFonts w:eastAsia="Times New Roman" w:cs="Courier New"/>
          <w:color w:val="5B9BD5" w:themeColor="accent1"/>
        </w:rPr>
        <w:t>”.</w:t>
      </w:r>
      <w:proofErr w:type="gramEnd"/>
      <w:r w:rsidRPr="00262474">
        <w:rPr>
          <w:rFonts w:eastAsia="Times New Roman" w:cs="Courier New"/>
          <w:color w:val="5B9BD5" w:themeColor="accent1"/>
        </w:rPr>
        <w:t xml:space="preserve"> Why?</w:t>
      </w:r>
    </w:p>
    <w:p w14:paraId="30AC58C8" w14:textId="16AA7F44" w:rsidR="00251ECD" w:rsidRPr="00262474" w:rsidRDefault="00251ECD" w:rsidP="00251ECD">
      <w:pPr>
        <w:autoSpaceDE w:val="0"/>
        <w:autoSpaceDN w:val="0"/>
        <w:adjustRightInd w:val="0"/>
        <w:spacing w:after="0" w:line="240" w:lineRule="auto"/>
        <w:rPr>
          <w:rFonts w:cs="NimbusRomNo9L-Regu"/>
          <w:sz w:val="20"/>
          <w:szCs w:val="20"/>
        </w:rPr>
      </w:pPr>
      <w:commentRangeStart w:id="15"/>
      <w:r w:rsidRPr="00251ECD">
        <w:rPr>
          <w:rFonts w:eastAsia="Times New Roman" w:cs="Courier New"/>
        </w:rPr>
        <w:t>The tex</w:t>
      </w:r>
      <w:r w:rsidR="00076F5B">
        <w:rPr>
          <w:rFonts w:eastAsia="Times New Roman" w:cs="Courier New"/>
        </w:rPr>
        <w:t>t, with the pre</w:t>
      </w:r>
      <w:ins w:id="16" w:author="Leclerc, Julien" w:date="2017-05-26T15:07:00Z">
        <w:r w:rsidR="002F3CAF">
          <w:rPr>
            <w:rFonts w:eastAsia="Times New Roman" w:cs="Courier New"/>
          </w:rPr>
          <w:t>v</w:t>
        </w:r>
      </w:ins>
      <w:del w:id="17" w:author="Leclerc, Julien" w:date="2017-05-26T15:07:00Z">
        <w:r w:rsidR="00076F5B" w:rsidDel="002F3CAF">
          <w:rPr>
            <w:rFonts w:eastAsia="Times New Roman" w:cs="Courier New"/>
          </w:rPr>
          <w:delText>c</w:delText>
        </w:r>
      </w:del>
      <w:proofErr w:type="gramStart"/>
      <w:r w:rsidR="00076F5B">
        <w:rPr>
          <w:rFonts w:eastAsia="Times New Roman" w:cs="Courier New"/>
        </w:rPr>
        <w:t>ious</w:t>
      </w:r>
      <w:proofErr w:type="gramEnd"/>
      <w:r w:rsidR="00076F5B">
        <w:rPr>
          <w:rFonts w:eastAsia="Times New Roman" w:cs="Courier New"/>
        </w:rPr>
        <w:t xml:space="preserve"> sentence was</w:t>
      </w:r>
      <w:r w:rsidRPr="00251ECD">
        <w:rPr>
          <w:rFonts w:eastAsia="Times New Roman" w:cs="Courier New"/>
        </w:rPr>
        <w:t xml:space="preserve">: </w:t>
      </w:r>
      <w:r>
        <w:rPr>
          <w:rFonts w:eastAsia="Times New Roman" w:cs="Courier New"/>
        </w:rPr>
        <w:t>“</w:t>
      </w:r>
      <w:r w:rsidRPr="00251ECD">
        <w:rPr>
          <w:rFonts w:cs="NimbusRomNo9L-Regu"/>
          <w:sz w:val="20"/>
          <w:szCs w:val="20"/>
        </w:rPr>
        <w:t xml:space="preserve">To maximize the average impact velocity over an arbitrary </w:t>
      </w:r>
      <w:r w:rsidRPr="00251ECD">
        <w:rPr>
          <w:rFonts w:cs="CMMI10"/>
          <w:i/>
          <w:sz w:val="20"/>
          <w:szCs w:val="20"/>
        </w:rPr>
        <w:t>n</w:t>
      </w:r>
      <w:r w:rsidRPr="00251ECD">
        <w:rPr>
          <w:rFonts w:cs="CMMI10"/>
          <w:sz w:val="20"/>
          <w:szCs w:val="20"/>
        </w:rPr>
        <w:t xml:space="preserve"> </w:t>
      </w:r>
      <w:r w:rsidRPr="00251ECD">
        <w:rPr>
          <w:rFonts w:cs="NimbusRomNo9L-Regu"/>
          <w:sz w:val="20"/>
          <w:szCs w:val="20"/>
        </w:rPr>
        <w:t xml:space="preserve">number of contacts, the input magnetic gradient should always be in the same direction as the motion of the </w:t>
      </w:r>
      <w:r w:rsidRPr="00251ECD">
        <w:rPr>
          <w:rFonts w:cs="NimbusRomNo9L-Regu"/>
          <w:sz w:val="20"/>
          <w:szCs w:val="20"/>
        </w:rPr>
        <w:lastRenderedPageBreak/>
        <w:t>sphere. This is equivalent to a perfectly closed-loop system where the gradient signal switches direction when the sphere switches direction.</w:t>
      </w:r>
      <w:r>
        <w:rPr>
          <w:rFonts w:cs="NimbusRomNo9L-Regu"/>
          <w:sz w:val="20"/>
          <w:szCs w:val="20"/>
        </w:rPr>
        <w:t xml:space="preserve">” </w:t>
      </w:r>
    </w:p>
    <w:p w14:paraId="5ED6D00A" w14:textId="77777777" w:rsidR="00262474" w:rsidRPr="00076F5B" w:rsidRDefault="00251ECD"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76F5B">
        <w:rPr>
          <w:rFonts w:eastAsia="Times New Roman" w:cs="Courier New"/>
        </w:rPr>
        <w:t>The authors want here to explain that, in the theoretical computation, the perfectly closed loop is simulated by applying a magnetic gradient oriented in the same direction of the sphere velocity.</w:t>
      </w:r>
    </w:p>
    <w:p w14:paraId="71F7F23C" w14:textId="77777777" w:rsidR="00251ECD" w:rsidRPr="00076F5B" w:rsidRDefault="00251ECD"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76F5B">
        <w:rPr>
          <w:rFonts w:eastAsia="Times New Roman" w:cs="Courier New"/>
        </w:rPr>
        <w:t>This text has been reformulated as follow for more clarity:</w:t>
      </w:r>
    </w:p>
    <w:p w14:paraId="5014E97F" w14:textId="77777777" w:rsidR="00251ECD" w:rsidRPr="00076F5B" w:rsidRDefault="00076F5B"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rFonts w:eastAsia="Times New Roman" w:cs="Courier New"/>
        </w:rPr>
        <w:t>“</w:t>
      </w:r>
      <w:r w:rsidR="00251ECD" w:rsidRPr="00076F5B">
        <w:rPr>
          <w:rFonts w:eastAsia="Times New Roman" w:cs="Courier New"/>
        </w:rPr>
        <w:t>In the perfectly closed loop system, the magnetic gradient direction is changed when the sphere hits the impact plate and when the spring reaches full compression. These two moments also corresponds to the two changes in the sphere movement direction.</w:t>
      </w:r>
      <w:r w:rsidRPr="00076F5B">
        <w:rPr>
          <w:rFonts w:eastAsia="Times New Roman" w:cs="Courier New"/>
        </w:rPr>
        <w:t xml:space="preserve"> In addition, to maximize the impact velocity, the magnetic force, and therefore, the magnetic gradient, are oriented in the same direction as the sphere velocity vector. In the simulations, the sphere will naturally change direction after impact and after the full compression of the spring. The perfectly closed loop system can, indeed, be easily modeled by applying a magnetic gradient in the same direction as the sphere velocity.</w:t>
      </w:r>
      <w:r>
        <w:rPr>
          <w:rFonts w:eastAsia="Times New Roman" w:cs="Courier New"/>
        </w:rPr>
        <w:t>”</w:t>
      </w:r>
      <w:commentRangeEnd w:id="15"/>
      <w:r w:rsidR="002F3CAF">
        <w:rPr>
          <w:rStyle w:val="CommentReference"/>
        </w:rPr>
        <w:commentReference w:id="15"/>
      </w:r>
    </w:p>
    <w:p w14:paraId="4D4E9729" w14:textId="77777777" w:rsidR="00251ECD" w:rsidRPr="00262474" w:rsidRDefault="00251ECD"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14:paraId="5B09DA8E" w14:textId="77777777" w:rsidR="00262474" w:rsidRP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w:t>
      </w:r>
      <w:proofErr w:type="gramStart"/>
      <w:r w:rsidRPr="00262474">
        <w:rPr>
          <w:rFonts w:eastAsia="Times New Roman" w:cs="Courier New"/>
          <w:color w:val="5B9BD5" w:themeColor="accent1"/>
        </w:rPr>
        <w:t>major</w:t>
      </w:r>
      <w:proofErr w:type="gramEnd"/>
      <w:r w:rsidRPr="00262474">
        <w:rPr>
          <w:rFonts w:eastAsia="Times New Roman" w:cs="Courier New"/>
          <w:color w:val="5B9BD5" w:themeColor="accent1"/>
        </w:rPr>
        <w:t xml:space="preserve"> comment : thoroughness of results]</w:t>
      </w:r>
    </w:p>
    <w:p w14:paraId="2412718C" w14:textId="77777777" w:rsidR="00262474" w:rsidRP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-The method and result (especially, experiment part) does not support your concept enough. The further implementation is needed to demonstrate your idea about magnetic hammer.</w:t>
      </w:r>
    </w:p>
    <w:p w14:paraId="729ADA47" w14:textId="77777777" w:rsid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14:paraId="39B4CE81" w14:textId="77777777" w:rsidR="00076F5B" w:rsidRPr="00076F5B" w:rsidRDefault="00076F5B"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76F5B">
        <w:rPr>
          <w:rFonts w:eastAsia="Times New Roman" w:cs="Courier New"/>
        </w:rPr>
        <w:t>Additional experiments were performed and the robot prototype was able to penetrate a lamb brain sample. A section was added in the paper to describe this experiments and the obtained results.</w:t>
      </w:r>
    </w:p>
    <w:p w14:paraId="6862F650" w14:textId="77777777" w:rsidR="00076F5B" w:rsidRPr="00262474" w:rsidRDefault="00076F5B"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14:paraId="379057E5" w14:textId="77777777" w:rsidR="00262474" w:rsidRP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w:t>
      </w:r>
      <w:proofErr w:type="gramStart"/>
      <w:r w:rsidRPr="00262474">
        <w:rPr>
          <w:rFonts w:eastAsia="Times New Roman" w:cs="Courier New"/>
          <w:color w:val="5B9BD5" w:themeColor="accent1"/>
        </w:rPr>
        <w:t>minor</w:t>
      </w:r>
      <w:proofErr w:type="gramEnd"/>
      <w:r w:rsidRPr="00262474">
        <w:rPr>
          <w:rFonts w:eastAsia="Times New Roman" w:cs="Courier New"/>
          <w:color w:val="5B9BD5" w:themeColor="accent1"/>
        </w:rPr>
        <w:t xml:space="preserve"> comment : clarity of presentation]</w:t>
      </w:r>
    </w:p>
    <w:p w14:paraId="3788B732" w14:textId="77777777" w:rsid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 xml:space="preserve">- There are many abbreviation, which is not introduced (ODE, FEMM, </w:t>
      </w:r>
      <w:proofErr w:type="spellStart"/>
      <w:r w:rsidR="00076F5B">
        <w:rPr>
          <w:rFonts w:eastAsia="Times New Roman" w:cs="Courier New"/>
          <w:color w:val="5B9BD5" w:themeColor="accent1"/>
        </w:rPr>
        <w:t>etc</w:t>
      </w:r>
      <w:proofErr w:type="spellEnd"/>
      <w:r w:rsidR="00076F5B">
        <w:rPr>
          <w:rFonts w:eastAsia="Times New Roman" w:cs="Courier New"/>
          <w:color w:val="5B9BD5" w:themeColor="accent1"/>
        </w:rPr>
        <w:t>).</w:t>
      </w:r>
    </w:p>
    <w:p w14:paraId="12E8CC30" w14:textId="77777777" w:rsidR="00076F5B" w:rsidRDefault="00076F5B"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14:paraId="07EE0ACF" w14:textId="77777777" w:rsidR="00076F5B" w:rsidRDefault="00076F5B"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Pr>
          <w:rFonts w:eastAsia="Times New Roman" w:cs="Courier New"/>
          <w:color w:val="5B9BD5" w:themeColor="accent1"/>
        </w:rPr>
        <w:t>All the abbreviations in the paper were defined.</w:t>
      </w:r>
    </w:p>
    <w:p w14:paraId="5221519C" w14:textId="77777777" w:rsidR="00076F5B" w:rsidRPr="00262474" w:rsidRDefault="00076F5B"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14:paraId="6344A02B" w14:textId="77777777" w:rsid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 What is desktop the experiments?</w:t>
      </w:r>
    </w:p>
    <w:p w14:paraId="5AC16AEF" w14:textId="77777777" w:rsidR="00076F5B" w:rsidRDefault="00076F5B"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14:paraId="49304072" w14:textId="77777777" w:rsidR="00076F5B" w:rsidRPr="00262474" w:rsidRDefault="00076F5B"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commentRangeStart w:id="18"/>
      <w:r w:rsidRPr="00F0674A">
        <w:rPr>
          <w:rFonts w:eastAsia="Times New Roman" w:cs="Courier New"/>
        </w:rPr>
        <w:t xml:space="preserve">The authors made the experiments in a small scale magnetic setup in order to reduce the </w:t>
      </w:r>
      <w:r w:rsidR="00F0674A" w:rsidRPr="00F0674A">
        <w:rPr>
          <w:rFonts w:eastAsia="Times New Roman" w:cs="Courier New"/>
        </w:rPr>
        <w:t>costs associated with the use of a medical MRI scanner. The authors agree that “desktop experiment” is not appropriate to describe this experimental setup. The term desktop experiment was replaced by “magnetic test bench”.</w:t>
      </w:r>
      <w:commentRangeEnd w:id="18"/>
      <w:r w:rsidR="00050715">
        <w:rPr>
          <w:rStyle w:val="CommentReference"/>
        </w:rPr>
        <w:commentReference w:id="18"/>
      </w:r>
    </w:p>
    <w:p w14:paraId="5B252549" w14:textId="77777777" w:rsidR="00262474" w:rsidRPr="00262474" w:rsidRDefault="00262474" w:rsidP="00262474">
      <w:pPr>
        <w:rPr>
          <w:color w:val="5B9BD5" w:themeColor="accent1"/>
        </w:rPr>
      </w:pPr>
    </w:p>
    <w:p w14:paraId="3B14537C" w14:textId="77777777" w:rsidR="00262474" w:rsidRPr="00AD00C6" w:rsidRDefault="00262474" w:rsidP="00262474">
      <w:pPr>
        <w:rPr>
          <w:b/>
          <w:color w:val="5B9BD5" w:themeColor="accent1"/>
        </w:rPr>
      </w:pPr>
      <w:r w:rsidRPr="00AD00C6">
        <w:rPr>
          <w:b/>
          <w:color w:val="5B9BD5" w:themeColor="accent1"/>
        </w:rPr>
        <w:t>Reviewer 2:</w:t>
      </w:r>
    </w:p>
    <w:p w14:paraId="15D3A074" w14:textId="77777777" w:rsidR="00262474" w:rsidRP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The paper describes simulation and experimental results for a device consisting of a cylindrical tube with an internal impact plate and external sharp point at one end, and an internal spring at the other end, so that a spherical magnet inside the tube can be driven by an oscillating magnetic field to generate impulsive forces at the pointed end, so as to penetrate tissue.</w:t>
      </w:r>
    </w:p>
    <w:p w14:paraId="72BF44E6" w14:textId="77777777" w:rsidR="00262474" w:rsidRPr="00262474" w:rsidRDefault="00262474" w:rsidP="00262474">
      <w:pPr>
        <w:pStyle w:val="HTMLPreformatted"/>
        <w:shd w:val="clear" w:color="auto" w:fill="FFFFFF"/>
        <w:rPr>
          <w:rFonts w:asciiTheme="minorHAnsi" w:hAnsiTheme="minorHAnsi"/>
          <w:color w:val="5B9BD5" w:themeColor="accent1"/>
          <w:sz w:val="22"/>
          <w:szCs w:val="22"/>
        </w:rPr>
      </w:pPr>
    </w:p>
    <w:p w14:paraId="2EC325B0" w14:textId="77777777" w:rsidR="00262474" w:rsidRP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The paper is well written and organized, and the subject matter is novel and relevant to medical robot applications.  The following minor revisions are requested for IROS and RA-L publication:</w:t>
      </w:r>
    </w:p>
    <w:p w14:paraId="0F89ADC7" w14:textId="77777777" w:rsidR="00262474" w:rsidRPr="00262474" w:rsidRDefault="00262474" w:rsidP="00262474">
      <w:pPr>
        <w:pStyle w:val="HTMLPreformatted"/>
        <w:shd w:val="clear" w:color="auto" w:fill="FFFFFF"/>
        <w:rPr>
          <w:rFonts w:asciiTheme="minorHAnsi" w:hAnsiTheme="minorHAnsi"/>
          <w:color w:val="5B9BD5" w:themeColor="accent1"/>
          <w:sz w:val="22"/>
          <w:szCs w:val="22"/>
        </w:rPr>
      </w:pPr>
    </w:p>
    <w:p w14:paraId="2FDC60CB" w14:textId="77777777" w:rsid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--Explain the derivation of equation (2)</w:t>
      </w:r>
    </w:p>
    <w:p w14:paraId="347A19BF" w14:textId="77777777" w:rsidR="00F0674A" w:rsidRDefault="00F0674A" w:rsidP="00262474">
      <w:pPr>
        <w:pStyle w:val="HTMLPreformatted"/>
        <w:shd w:val="clear" w:color="auto" w:fill="FFFFFF"/>
        <w:rPr>
          <w:rFonts w:asciiTheme="minorHAnsi" w:hAnsiTheme="minorHAnsi"/>
          <w:color w:val="5B9BD5" w:themeColor="accent1"/>
          <w:sz w:val="22"/>
          <w:szCs w:val="22"/>
        </w:rPr>
      </w:pPr>
    </w:p>
    <w:p w14:paraId="4B3A9199" w14:textId="77777777" w:rsidR="00F0674A" w:rsidRPr="00F0674A" w:rsidRDefault="00F0674A" w:rsidP="00262474">
      <w:pPr>
        <w:pStyle w:val="HTMLPreformatted"/>
        <w:shd w:val="clear" w:color="auto" w:fill="FFFFFF"/>
        <w:rPr>
          <w:rFonts w:asciiTheme="minorHAnsi" w:hAnsiTheme="minorHAnsi"/>
          <w:sz w:val="22"/>
          <w:szCs w:val="22"/>
        </w:rPr>
      </w:pPr>
      <w:r w:rsidRPr="00F0674A">
        <w:rPr>
          <w:rFonts w:asciiTheme="minorHAnsi" w:hAnsiTheme="minorHAnsi"/>
          <w:sz w:val="22"/>
          <w:szCs w:val="22"/>
        </w:rPr>
        <w:t>The mathematical equations were entere</w:t>
      </w:r>
      <w:r>
        <w:rPr>
          <w:rFonts w:asciiTheme="minorHAnsi" w:hAnsiTheme="minorHAnsi"/>
          <w:sz w:val="22"/>
          <w:szCs w:val="22"/>
        </w:rPr>
        <w:t>d into the software M</w:t>
      </w:r>
      <w:r w:rsidRPr="00F0674A">
        <w:rPr>
          <w:rFonts w:asciiTheme="minorHAnsi" w:hAnsiTheme="minorHAnsi"/>
          <w:sz w:val="22"/>
          <w:szCs w:val="22"/>
        </w:rPr>
        <w:t xml:space="preserve">athematica and this software was used to analytically </w:t>
      </w:r>
      <w:r>
        <w:rPr>
          <w:rFonts w:asciiTheme="minorHAnsi" w:hAnsiTheme="minorHAnsi"/>
          <w:sz w:val="22"/>
          <w:szCs w:val="22"/>
        </w:rPr>
        <w:t>calculate</w:t>
      </w:r>
      <w:r w:rsidRPr="00F0674A">
        <w:rPr>
          <w:rFonts w:asciiTheme="minorHAnsi" w:hAnsiTheme="minorHAnsi"/>
          <w:sz w:val="22"/>
          <w:szCs w:val="22"/>
        </w:rPr>
        <w:t xml:space="preserve"> the impact velocity at the resonance frequency. It was added in the paper that</w:t>
      </w:r>
      <w:del w:id="19" w:author="Aaron Becker" w:date="2017-05-26T08:54:00Z">
        <w:r w:rsidRPr="00F0674A" w:rsidDel="00A13982">
          <w:rPr>
            <w:rFonts w:asciiTheme="minorHAnsi" w:hAnsiTheme="minorHAnsi"/>
            <w:sz w:val="22"/>
            <w:szCs w:val="22"/>
          </w:rPr>
          <w:delText>,</w:delText>
        </w:r>
      </w:del>
      <w:r w:rsidRPr="00F0674A">
        <w:rPr>
          <w:rFonts w:asciiTheme="minorHAnsi" w:hAnsiTheme="minorHAnsi"/>
          <w:sz w:val="22"/>
          <w:szCs w:val="22"/>
        </w:rPr>
        <w:t xml:space="preserve"> this equation was solved using Mathematica.</w:t>
      </w:r>
    </w:p>
    <w:p w14:paraId="20F072ED" w14:textId="77777777" w:rsidR="00F0674A" w:rsidRPr="00262474" w:rsidRDefault="00F0674A" w:rsidP="00262474">
      <w:pPr>
        <w:pStyle w:val="HTMLPreformatted"/>
        <w:shd w:val="clear" w:color="auto" w:fill="FFFFFF"/>
        <w:rPr>
          <w:rFonts w:asciiTheme="minorHAnsi" w:hAnsiTheme="minorHAnsi"/>
          <w:color w:val="5B9BD5" w:themeColor="accent1"/>
          <w:sz w:val="22"/>
          <w:szCs w:val="22"/>
        </w:rPr>
      </w:pPr>
    </w:p>
    <w:p w14:paraId="4375A77E" w14:textId="77777777" w:rsid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lastRenderedPageBreak/>
        <w:t>--Clarify whether the rotation of the sphere is modeled in the dynamic simulation</w:t>
      </w:r>
    </w:p>
    <w:p w14:paraId="13A76BDC" w14:textId="77777777" w:rsidR="00F0674A" w:rsidRDefault="00F0674A" w:rsidP="00262474">
      <w:pPr>
        <w:pStyle w:val="HTMLPreformatted"/>
        <w:shd w:val="clear" w:color="auto" w:fill="FFFFFF"/>
        <w:rPr>
          <w:rFonts w:asciiTheme="minorHAnsi" w:hAnsiTheme="minorHAnsi"/>
          <w:color w:val="5B9BD5" w:themeColor="accent1"/>
          <w:sz w:val="22"/>
          <w:szCs w:val="22"/>
        </w:rPr>
      </w:pPr>
    </w:p>
    <w:p w14:paraId="18E19DA8" w14:textId="77777777" w:rsidR="00F0674A" w:rsidRPr="00F0674A" w:rsidRDefault="00F0674A" w:rsidP="00262474">
      <w:pPr>
        <w:pStyle w:val="HTMLPreformatted"/>
        <w:shd w:val="clear" w:color="auto" w:fill="FFFFFF"/>
        <w:rPr>
          <w:rFonts w:asciiTheme="minorHAnsi" w:hAnsiTheme="minorHAnsi"/>
          <w:color w:val="FF0000"/>
          <w:sz w:val="22"/>
          <w:szCs w:val="22"/>
        </w:rPr>
      </w:pPr>
      <w:r>
        <w:rPr>
          <w:rFonts w:asciiTheme="minorHAnsi" w:hAnsiTheme="minorHAnsi"/>
          <w:color w:val="FF0000"/>
          <w:sz w:val="22"/>
          <w:szCs w:val="22"/>
        </w:rPr>
        <w:t xml:space="preserve">To the coauthors: </w:t>
      </w:r>
      <w:r w:rsidRPr="00F0674A">
        <w:rPr>
          <w:rFonts w:asciiTheme="minorHAnsi" w:hAnsiTheme="minorHAnsi"/>
          <w:color w:val="FF0000"/>
          <w:sz w:val="22"/>
          <w:szCs w:val="22"/>
        </w:rPr>
        <w:t>I am thinking that we should maybe remove the sphere rotation. We mow use magnets in the experiments to have more force. The sphere cannot rotate because the magnet is oriented along the magnetic field.</w:t>
      </w:r>
      <w:ins w:id="20" w:author="Aaron Becker" w:date="2017-05-26T08:55:00Z">
        <w:r w:rsidR="00A13982">
          <w:rPr>
            <w:rFonts w:asciiTheme="minorHAnsi" w:hAnsiTheme="minorHAnsi"/>
            <w:color w:val="FF0000"/>
            <w:sz w:val="22"/>
            <w:szCs w:val="22"/>
          </w:rPr>
          <w:t xml:space="preserve"> (Aaron: I agree)</w:t>
        </w:r>
      </w:ins>
    </w:p>
    <w:p w14:paraId="2269FB7E" w14:textId="77777777" w:rsidR="00F0674A" w:rsidRPr="00262474" w:rsidRDefault="00F0674A" w:rsidP="00262474">
      <w:pPr>
        <w:pStyle w:val="HTMLPreformatted"/>
        <w:shd w:val="clear" w:color="auto" w:fill="FFFFFF"/>
        <w:rPr>
          <w:rFonts w:asciiTheme="minorHAnsi" w:hAnsiTheme="minorHAnsi"/>
          <w:color w:val="5B9BD5" w:themeColor="accent1"/>
          <w:sz w:val="22"/>
          <w:szCs w:val="22"/>
        </w:rPr>
      </w:pPr>
    </w:p>
    <w:p w14:paraId="56E1D2DC" w14:textId="77777777" w:rsid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--State how the simulation was implemented, whether in a simulation software such as Simulink/</w:t>
      </w:r>
      <w:proofErr w:type="spellStart"/>
      <w:r w:rsidRPr="00262474">
        <w:rPr>
          <w:rFonts w:asciiTheme="minorHAnsi" w:hAnsiTheme="minorHAnsi"/>
          <w:color w:val="5B9BD5" w:themeColor="accent1"/>
          <w:sz w:val="22"/>
          <w:szCs w:val="22"/>
        </w:rPr>
        <w:t>Simscape</w:t>
      </w:r>
      <w:proofErr w:type="spellEnd"/>
      <w:r w:rsidRPr="00262474">
        <w:rPr>
          <w:rFonts w:asciiTheme="minorHAnsi" w:hAnsiTheme="minorHAnsi"/>
          <w:color w:val="5B9BD5" w:themeColor="accent1"/>
          <w:sz w:val="22"/>
          <w:szCs w:val="22"/>
        </w:rPr>
        <w:t>, or coded by the authors, or otherwise.</w:t>
      </w:r>
    </w:p>
    <w:p w14:paraId="306323B4" w14:textId="77777777" w:rsidR="00F0674A" w:rsidRDefault="00F0674A" w:rsidP="00262474">
      <w:pPr>
        <w:pStyle w:val="HTMLPreformatted"/>
        <w:shd w:val="clear" w:color="auto" w:fill="FFFFFF"/>
        <w:rPr>
          <w:rFonts w:asciiTheme="minorHAnsi" w:hAnsiTheme="minorHAnsi"/>
          <w:color w:val="5B9BD5" w:themeColor="accent1"/>
          <w:sz w:val="22"/>
          <w:szCs w:val="22"/>
        </w:rPr>
      </w:pPr>
    </w:p>
    <w:p w14:paraId="665D8BCD" w14:textId="77777777" w:rsidR="00F0674A" w:rsidRDefault="00F0674A" w:rsidP="00262474">
      <w:pPr>
        <w:pStyle w:val="HTMLPreformatted"/>
        <w:shd w:val="clear" w:color="auto" w:fill="FFFFFF"/>
        <w:rPr>
          <w:rFonts w:asciiTheme="minorHAnsi" w:hAnsiTheme="minorHAnsi"/>
          <w:sz w:val="22"/>
          <w:szCs w:val="22"/>
        </w:rPr>
      </w:pPr>
      <w:r w:rsidRPr="00F0674A">
        <w:rPr>
          <w:rFonts w:asciiTheme="minorHAnsi" w:hAnsiTheme="minorHAnsi"/>
          <w:sz w:val="22"/>
          <w:szCs w:val="22"/>
        </w:rPr>
        <w:t>More details was added about the implementation of the simulations. The theoretical analytical calculations were performed with the software Mathematica. The numerical computations were performed using the software Matlab.</w:t>
      </w:r>
    </w:p>
    <w:p w14:paraId="2DC92864" w14:textId="77777777" w:rsidR="00F0674A" w:rsidRPr="00262474" w:rsidRDefault="00F0674A" w:rsidP="00262474">
      <w:pPr>
        <w:pStyle w:val="HTMLPreformatted"/>
        <w:shd w:val="clear" w:color="auto" w:fill="FFFFFF"/>
        <w:rPr>
          <w:rFonts w:asciiTheme="minorHAnsi" w:hAnsiTheme="minorHAnsi"/>
          <w:color w:val="5B9BD5" w:themeColor="accent1"/>
          <w:sz w:val="22"/>
          <w:szCs w:val="22"/>
        </w:rPr>
      </w:pPr>
    </w:p>
    <w:p w14:paraId="191F53E8" w14:textId="77777777" w:rsid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--Fix P.5 right side "show that and that" error</w:t>
      </w:r>
    </w:p>
    <w:p w14:paraId="61E29B02" w14:textId="77777777" w:rsidR="005033A7" w:rsidRPr="005033A7" w:rsidRDefault="005033A7" w:rsidP="00262474">
      <w:pPr>
        <w:pStyle w:val="HTMLPreformatted"/>
        <w:shd w:val="clear" w:color="auto" w:fill="FFFFFF"/>
        <w:rPr>
          <w:rFonts w:asciiTheme="minorHAnsi" w:hAnsiTheme="minorHAnsi"/>
          <w:sz w:val="22"/>
          <w:szCs w:val="22"/>
        </w:rPr>
      </w:pPr>
      <w:commentRangeStart w:id="21"/>
      <w:r w:rsidRPr="005033A7">
        <w:rPr>
          <w:rFonts w:asciiTheme="minorHAnsi" w:hAnsiTheme="minorHAnsi"/>
          <w:sz w:val="22"/>
          <w:szCs w:val="22"/>
        </w:rPr>
        <w:t>This was corrected.</w:t>
      </w:r>
      <w:commentRangeEnd w:id="21"/>
      <w:r w:rsidR="00050715">
        <w:rPr>
          <w:rStyle w:val="CommentReference"/>
          <w:rFonts w:asciiTheme="minorHAnsi" w:eastAsiaTheme="minorHAnsi" w:hAnsiTheme="minorHAnsi" w:cstheme="minorBidi"/>
        </w:rPr>
        <w:commentReference w:id="21"/>
      </w:r>
    </w:p>
    <w:p w14:paraId="4D61909D" w14:textId="77777777" w:rsidR="005033A7" w:rsidRPr="00262474" w:rsidRDefault="005033A7" w:rsidP="00262474">
      <w:pPr>
        <w:pStyle w:val="HTMLPreformatted"/>
        <w:shd w:val="clear" w:color="auto" w:fill="FFFFFF"/>
        <w:rPr>
          <w:rFonts w:asciiTheme="minorHAnsi" w:hAnsiTheme="minorHAnsi"/>
          <w:color w:val="5B9BD5" w:themeColor="accent1"/>
          <w:sz w:val="22"/>
          <w:szCs w:val="22"/>
        </w:rPr>
      </w:pPr>
    </w:p>
    <w:p w14:paraId="32F5BEA9" w14:textId="77777777" w:rsid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--Give the supplier and specifications of the "</w:t>
      </w:r>
      <w:proofErr w:type="spellStart"/>
      <w:r w:rsidRPr="00262474">
        <w:rPr>
          <w:rFonts w:asciiTheme="minorHAnsi" w:hAnsiTheme="minorHAnsi"/>
          <w:color w:val="5B9BD5" w:themeColor="accent1"/>
          <w:sz w:val="22"/>
          <w:szCs w:val="22"/>
        </w:rPr>
        <w:t>Syren</w:t>
      </w:r>
      <w:proofErr w:type="spellEnd"/>
      <w:r w:rsidRPr="00262474">
        <w:rPr>
          <w:rFonts w:asciiTheme="minorHAnsi" w:hAnsiTheme="minorHAnsi"/>
          <w:color w:val="5B9BD5" w:themeColor="accent1"/>
          <w:sz w:val="22"/>
          <w:szCs w:val="22"/>
        </w:rPr>
        <w:t xml:space="preserve"> 25" power supply</w:t>
      </w:r>
    </w:p>
    <w:p w14:paraId="5D8CA226" w14:textId="0B1BB91F" w:rsidR="00DD57C5" w:rsidRPr="00DD57C5" w:rsidRDefault="005033A7" w:rsidP="00262474">
      <w:pPr>
        <w:pStyle w:val="HTMLPreformatted"/>
        <w:shd w:val="clear" w:color="auto" w:fill="FFFFFF"/>
        <w:rPr>
          <w:rFonts w:asciiTheme="minorHAnsi" w:hAnsiTheme="minorHAnsi"/>
          <w:sz w:val="22"/>
          <w:szCs w:val="22"/>
        </w:rPr>
      </w:pPr>
      <w:commentRangeStart w:id="22"/>
      <w:r w:rsidRPr="00DD57C5">
        <w:rPr>
          <w:rFonts w:asciiTheme="minorHAnsi" w:hAnsiTheme="minorHAnsi"/>
          <w:sz w:val="22"/>
          <w:szCs w:val="22"/>
        </w:rPr>
        <w:t>These data were added</w:t>
      </w:r>
      <w:ins w:id="23" w:author="Leclerc, Julien" w:date="2017-05-26T15:20:00Z">
        <w:r w:rsidR="00DD57C5" w:rsidRPr="00DD57C5">
          <w:rPr>
            <w:rFonts w:asciiTheme="minorHAnsi" w:hAnsiTheme="minorHAnsi"/>
            <w:sz w:val="22"/>
            <w:szCs w:val="22"/>
          </w:rPr>
          <w:t xml:space="preserve">: </w:t>
        </w:r>
        <w:r w:rsidR="00DD57C5">
          <w:rPr>
            <w:rFonts w:asciiTheme="minorHAnsi" w:hAnsiTheme="minorHAnsi"/>
            <w:sz w:val="22"/>
            <w:szCs w:val="22"/>
          </w:rPr>
          <w:t>“</w:t>
        </w:r>
        <w:r w:rsidR="00DD57C5" w:rsidRPr="00DD57C5">
          <w:rPr>
            <w:rFonts w:asciiTheme="minorHAnsi" w:hAnsiTheme="minorHAnsi"/>
            <w:sz w:val="22"/>
            <w:szCs w:val="22"/>
          </w:rPr>
          <w:t xml:space="preserve">Each coil is powered by a </w:t>
        </w:r>
        <w:proofErr w:type="spellStart"/>
        <w:r w:rsidR="00DD57C5" w:rsidRPr="00DD57C5">
          <w:rPr>
            <w:rFonts w:asciiTheme="minorHAnsi" w:hAnsiTheme="minorHAnsi"/>
            <w:sz w:val="22"/>
            <w:szCs w:val="22"/>
          </w:rPr>
          <w:t>Syren</w:t>
        </w:r>
        <w:proofErr w:type="spellEnd"/>
        <w:r w:rsidR="00DD57C5" w:rsidRPr="00DD57C5">
          <w:rPr>
            <w:rFonts w:asciiTheme="minorHAnsi" w:hAnsiTheme="minorHAnsi"/>
            <w:sz w:val="22"/>
            <w:szCs w:val="22"/>
          </w:rPr>
          <w:t xml:space="preserve"> 25 regenerative switching power supply. The </w:t>
        </w:r>
        <w:proofErr w:type="spellStart"/>
        <w:r w:rsidR="00DD57C5" w:rsidRPr="00DD57C5">
          <w:rPr>
            <w:rFonts w:asciiTheme="minorHAnsi" w:hAnsiTheme="minorHAnsi"/>
            <w:sz w:val="22"/>
            <w:szCs w:val="22"/>
          </w:rPr>
          <w:t>Syren</w:t>
        </w:r>
        <w:proofErr w:type="spellEnd"/>
        <w:r w:rsidR="00DD57C5" w:rsidRPr="00DD57C5">
          <w:rPr>
            <w:rFonts w:asciiTheme="minorHAnsi" w:hAnsiTheme="minorHAnsi"/>
            <w:sz w:val="22"/>
            <w:szCs w:val="22"/>
          </w:rPr>
          <w:t xml:space="preserve"> 25 are manufactured by Dimension Engineering. They can provide continuously a current of 25 A with a maximum voltage of 24 V.</w:t>
        </w:r>
      </w:ins>
      <w:del w:id="24" w:author="Leclerc, Julien" w:date="2017-05-26T15:20:00Z">
        <w:r w:rsidRPr="00DD57C5" w:rsidDel="00DD57C5">
          <w:rPr>
            <w:rFonts w:asciiTheme="minorHAnsi" w:hAnsiTheme="minorHAnsi"/>
            <w:sz w:val="22"/>
            <w:szCs w:val="22"/>
          </w:rPr>
          <w:delText>.</w:delText>
        </w:r>
      </w:del>
      <w:ins w:id="25" w:author="Leclerc, Julien" w:date="2017-05-26T15:20:00Z">
        <w:r w:rsidR="00DD57C5">
          <w:rPr>
            <w:rFonts w:asciiTheme="minorHAnsi" w:hAnsiTheme="minorHAnsi"/>
            <w:sz w:val="22"/>
            <w:szCs w:val="22"/>
          </w:rPr>
          <w:t>”</w:t>
        </w:r>
        <w:commentRangeEnd w:id="22"/>
        <w:r w:rsidR="00DD57C5">
          <w:rPr>
            <w:rStyle w:val="CommentReference"/>
            <w:rFonts w:asciiTheme="minorHAnsi" w:eastAsiaTheme="minorHAnsi" w:hAnsiTheme="minorHAnsi" w:cstheme="minorBidi"/>
          </w:rPr>
          <w:commentReference w:id="22"/>
        </w:r>
      </w:ins>
    </w:p>
    <w:p w14:paraId="560DE8A1" w14:textId="77777777" w:rsidR="005033A7" w:rsidRPr="00262474" w:rsidRDefault="005033A7" w:rsidP="00262474">
      <w:pPr>
        <w:pStyle w:val="HTMLPreformatted"/>
        <w:shd w:val="clear" w:color="auto" w:fill="FFFFFF"/>
        <w:rPr>
          <w:rFonts w:asciiTheme="minorHAnsi" w:hAnsiTheme="minorHAnsi"/>
          <w:color w:val="5B9BD5" w:themeColor="accent1"/>
          <w:sz w:val="22"/>
          <w:szCs w:val="22"/>
        </w:rPr>
      </w:pPr>
    </w:p>
    <w:p w14:paraId="6EA25548" w14:textId="77777777" w:rsid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--Section V:  Explain why MRI gradient frequencies other that 2 Hz were not applied as in simulation</w:t>
      </w:r>
    </w:p>
    <w:p w14:paraId="64AEA177" w14:textId="77777777" w:rsidR="005033A7" w:rsidRPr="00404F14" w:rsidRDefault="005033A7" w:rsidP="00262474">
      <w:pPr>
        <w:pStyle w:val="HTMLPreformatted"/>
        <w:shd w:val="clear" w:color="auto" w:fill="FFFFFF"/>
        <w:rPr>
          <w:rFonts w:asciiTheme="minorHAnsi" w:hAnsiTheme="minorHAnsi"/>
          <w:sz w:val="22"/>
          <w:szCs w:val="22"/>
        </w:rPr>
      </w:pPr>
      <w:r w:rsidRPr="00404F14">
        <w:rPr>
          <w:rFonts w:asciiTheme="minorHAnsi" w:hAnsiTheme="minorHAnsi"/>
          <w:sz w:val="22"/>
          <w:szCs w:val="22"/>
        </w:rPr>
        <w:t xml:space="preserve">The use of clinical MRI scanner is costly and the authors preferred to perform more experiments on the magnetic test bench. </w:t>
      </w:r>
    </w:p>
    <w:p w14:paraId="1A754B3E" w14:textId="77777777" w:rsidR="005033A7" w:rsidRPr="005033A7" w:rsidRDefault="005033A7" w:rsidP="00262474">
      <w:pPr>
        <w:pStyle w:val="HTMLPreformatted"/>
        <w:shd w:val="clear" w:color="auto" w:fill="FFFFFF"/>
        <w:rPr>
          <w:rFonts w:asciiTheme="minorHAnsi" w:hAnsiTheme="minorHAnsi"/>
          <w:color w:val="FF0000"/>
          <w:sz w:val="22"/>
          <w:szCs w:val="22"/>
        </w:rPr>
      </w:pPr>
    </w:p>
    <w:p w14:paraId="20D44A6A" w14:textId="77777777" w:rsidR="00262474" w:rsidDel="00A13982" w:rsidRDefault="00262474" w:rsidP="00262474">
      <w:pPr>
        <w:pStyle w:val="HTMLPreformatted"/>
        <w:shd w:val="clear" w:color="auto" w:fill="FFFFFF"/>
        <w:rPr>
          <w:del w:id="26" w:author="Aaron Becker" w:date="2017-05-26T08:55:00Z"/>
          <w:rFonts w:asciiTheme="minorHAnsi" w:hAnsiTheme="minorHAnsi"/>
          <w:color w:val="5B9BD5" w:themeColor="accent1"/>
          <w:sz w:val="22"/>
          <w:szCs w:val="22"/>
        </w:rPr>
      </w:pPr>
      <w:r w:rsidRPr="00262474">
        <w:rPr>
          <w:rFonts w:asciiTheme="minorHAnsi" w:hAnsiTheme="minorHAnsi"/>
          <w:color w:val="5B9BD5" w:themeColor="accent1"/>
          <w:sz w:val="22"/>
          <w:szCs w:val="22"/>
        </w:rPr>
        <w:t>--Add discussion and modeling of the effects of air resistance on the motion of the sphere in the tube</w:t>
      </w:r>
    </w:p>
    <w:p w14:paraId="0B378387" w14:textId="77777777" w:rsidR="005033A7" w:rsidRDefault="005033A7" w:rsidP="00262474">
      <w:pPr>
        <w:pStyle w:val="HTMLPreformatted"/>
        <w:shd w:val="clear" w:color="auto" w:fill="FFFFFF"/>
        <w:rPr>
          <w:rFonts w:asciiTheme="minorHAnsi" w:hAnsiTheme="minorHAnsi"/>
          <w:color w:val="5B9BD5" w:themeColor="accent1"/>
          <w:sz w:val="22"/>
          <w:szCs w:val="22"/>
        </w:rPr>
      </w:pPr>
    </w:p>
    <w:p w14:paraId="6BBD7C4D" w14:textId="77777777" w:rsidR="005033A7" w:rsidRPr="005033A7" w:rsidRDefault="005033A7" w:rsidP="00262474">
      <w:pPr>
        <w:pStyle w:val="HTMLPreformatted"/>
        <w:shd w:val="clear" w:color="auto" w:fill="FFFFFF"/>
        <w:rPr>
          <w:rFonts w:asciiTheme="minorHAnsi" w:hAnsiTheme="minorHAnsi"/>
          <w:color w:val="FF0000"/>
          <w:sz w:val="22"/>
          <w:szCs w:val="22"/>
        </w:rPr>
      </w:pPr>
      <w:r w:rsidRPr="00404F14">
        <w:rPr>
          <w:rFonts w:asciiTheme="minorHAnsi" w:hAnsiTheme="minorHAnsi"/>
          <w:sz w:val="22"/>
          <w:szCs w:val="22"/>
        </w:rPr>
        <w:t>A discussion about the modeling of the air friction was added in the conclusion</w:t>
      </w:r>
      <w:r w:rsidRPr="005033A7">
        <w:rPr>
          <w:rFonts w:asciiTheme="minorHAnsi" w:hAnsiTheme="minorHAnsi"/>
          <w:color w:val="FF0000"/>
          <w:sz w:val="22"/>
          <w:szCs w:val="22"/>
        </w:rPr>
        <w:t xml:space="preserve">. </w:t>
      </w:r>
    </w:p>
    <w:p w14:paraId="5F5680E5" w14:textId="77777777" w:rsidR="005033A7" w:rsidRPr="00262474" w:rsidRDefault="005033A7" w:rsidP="00262474">
      <w:pPr>
        <w:pStyle w:val="HTMLPreformatted"/>
        <w:shd w:val="clear" w:color="auto" w:fill="FFFFFF"/>
        <w:rPr>
          <w:rFonts w:asciiTheme="minorHAnsi" w:hAnsiTheme="minorHAnsi"/>
          <w:color w:val="5B9BD5" w:themeColor="accent1"/>
          <w:sz w:val="22"/>
          <w:szCs w:val="22"/>
        </w:rPr>
      </w:pPr>
    </w:p>
    <w:p w14:paraId="149BB2D3" w14:textId="77777777" w:rsidR="00262474" w:rsidDel="00A13982" w:rsidRDefault="00262474" w:rsidP="00262474">
      <w:pPr>
        <w:pStyle w:val="HTMLPreformatted"/>
        <w:shd w:val="clear" w:color="auto" w:fill="FFFFFF"/>
        <w:rPr>
          <w:del w:id="27" w:author="Aaron Becker" w:date="2017-05-26T08:55:00Z"/>
          <w:rFonts w:asciiTheme="minorHAnsi" w:hAnsiTheme="minorHAnsi"/>
          <w:color w:val="5B9BD5" w:themeColor="accent1"/>
          <w:sz w:val="22"/>
          <w:szCs w:val="22"/>
        </w:rPr>
      </w:pPr>
      <w:r w:rsidRPr="00262474">
        <w:rPr>
          <w:rFonts w:asciiTheme="minorHAnsi" w:hAnsiTheme="minorHAnsi"/>
          <w:color w:val="5B9BD5" w:themeColor="accent1"/>
          <w:sz w:val="22"/>
          <w:szCs w:val="22"/>
        </w:rPr>
        <w:t>--What is the diameter, mass, and magnetization of the magnet used?</w:t>
      </w:r>
    </w:p>
    <w:p w14:paraId="34281621" w14:textId="77777777" w:rsidR="005033A7" w:rsidRDefault="005033A7" w:rsidP="00262474">
      <w:pPr>
        <w:pStyle w:val="HTMLPreformatted"/>
        <w:shd w:val="clear" w:color="auto" w:fill="FFFFFF"/>
        <w:rPr>
          <w:rFonts w:asciiTheme="minorHAnsi" w:hAnsiTheme="minorHAnsi"/>
          <w:color w:val="5B9BD5" w:themeColor="accent1"/>
          <w:sz w:val="22"/>
          <w:szCs w:val="22"/>
        </w:rPr>
      </w:pPr>
    </w:p>
    <w:p w14:paraId="00E5C2CA" w14:textId="77777777" w:rsidR="005033A7" w:rsidRPr="00404F14" w:rsidRDefault="005033A7" w:rsidP="00262474">
      <w:pPr>
        <w:pStyle w:val="HTMLPreformatted"/>
        <w:shd w:val="clear" w:color="auto" w:fill="FFFFFF"/>
        <w:rPr>
          <w:rFonts w:asciiTheme="minorHAnsi" w:hAnsiTheme="minorHAnsi"/>
          <w:sz w:val="22"/>
          <w:szCs w:val="22"/>
        </w:rPr>
      </w:pPr>
      <w:r w:rsidRPr="00404F14">
        <w:rPr>
          <w:rFonts w:asciiTheme="minorHAnsi" w:hAnsiTheme="minorHAnsi"/>
          <w:sz w:val="22"/>
          <w:szCs w:val="22"/>
        </w:rPr>
        <w:t xml:space="preserve">The sphere is </w:t>
      </w:r>
      <w:proofErr w:type="gramStart"/>
      <w:r w:rsidRPr="00404F14">
        <w:rPr>
          <w:rFonts w:asciiTheme="minorHAnsi" w:hAnsiTheme="minorHAnsi"/>
          <w:sz w:val="22"/>
          <w:szCs w:val="22"/>
        </w:rPr>
        <w:t>a</w:t>
      </w:r>
      <w:proofErr w:type="gramEnd"/>
      <w:r w:rsidRPr="00404F14">
        <w:rPr>
          <w:rFonts w:asciiTheme="minorHAnsi" w:hAnsiTheme="minorHAnsi"/>
          <w:sz w:val="22"/>
          <w:szCs w:val="22"/>
        </w:rPr>
        <w:t xml:space="preserve"> </w:t>
      </w:r>
      <w:proofErr w:type="spellStart"/>
      <w:r w:rsidRPr="00404F14">
        <w:rPr>
          <w:rFonts w:asciiTheme="minorHAnsi" w:hAnsiTheme="minorHAnsi"/>
          <w:sz w:val="22"/>
          <w:szCs w:val="22"/>
        </w:rPr>
        <w:t>NdFeB</w:t>
      </w:r>
      <w:proofErr w:type="spellEnd"/>
      <w:r w:rsidRPr="00404F14">
        <w:rPr>
          <w:rFonts w:asciiTheme="minorHAnsi" w:hAnsiTheme="minorHAnsi"/>
          <w:sz w:val="22"/>
          <w:szCs w:val="22"/>
        </w:rPr>
        <w:t xml:space="preserve"> magnet with a magnetization of 883,000 A/m. The diameter is </w:t>
      </w:r>
      <w:r w:rsidR="00404F14" w:rsidRPr="00404F14">
        <w:rPr>
          <w:rFonts w:asciiTheme="minorHAnsi" w:hAnsiTheme="minorHAnsi"/>
          <w:sz w:val="22"/>
          <w:szCs w:val="22"/>
        </w:rPr>
        <w:t>6.35 mm and its mass is 1.05g. This information was added in the paper.</w:t>
      </w:r>
    </w:p>
    <w:p w14:paraId="096E67D9" w14:textId="77777777" w:rsidR="005033A7" w:rsidRPr="00262474" w:rsidRDefault="005033A7" w:rsidP="00262474">
      <w:pPr>
        <w:pStyle w:val="HTMLPreformatted"/>
        <w:shd w:val="clear" w:color="auto" w:fill="FFFFFF"/>
        <w:rPr>
          <w:rFonts w:asciiTheme="minorHAnsi" w:hAnsiTheme="minorHAnsi"/>
          <w:color w:val="5B9BD5" w:themeColor="accent1"/>
          <w:sz w:val="22"/>
          <w:szCs w:val="22"/>
        </w:rPr>
      </w:pPr>
    </w:p>
    <w:p w14:paraId="6B92A69A" w14:textId="77777777" w:rsidR="00262474" w:rsidRP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 xml:space="preserve">--How were the dimensions and other parameters of the device selected? </w:t>
      </w:r>
    </w:p>
    <w:p w14:paraId="740E652E" w14:textId="77777777" w:rsid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Was any optimization procedure used in the design?</w:t>
      </w:r>
    </w:p>
    <w:p w14:paraId="674C8846" w14:textId="77777777" w:rsidR="00404F14" w:rsidRPr="00262474" w:rsidRDefault="00404F14" w:rsidP="00262474">
      <w:pPr>
        <w:pStyle w:val="HTMLPreformatted"/>
        <w:shd w:val="clear" w:color="auto" w:fill="FFFFFF"/>
        <w:rPr>
          <w:rFonts w:asciiTheme="minorHAnsi" w:hAnsiTheme="minorHAnsi"/>
          <w:color w:val="5B9BD5" w:themeColor="accent1"/>
          <w:sz w:val="22"/>
          <w:szCs w:val="22"/>
        </w:rPr>
      </w:pPr>
    </w:p>
    <w:p w14:paraId="7E14DB4A" w14:textId="77777777" w:rsidR="00262474" w:rsidRPr="00404F14" w:rsidRDefault="00404F14" w:rsidP="00262474">
      <w:r w:rsidRPr="00404F14">
        <w:t>The dimensions were selected in order to make the prototyping easy and possible with commercially available materials (standard tube, standard sphere, and standard spring size). No optimization was made</w:t>
      </w:r>
      <w:ins w:id="28" w:author="Aaron Becker" w:date="2017-05-26T08:56:00Z">
        <w:r w:rsidR="00A13982">
          <w:t>.  This is a relevant line of research for future work</w:t>
        </w:r>
      </w:ins>
      <w:r w:rsidRPr="00404F14">
        <w:t>.</w:t>
      </w:r>
    </w:p>
    <w:p w14:paraId="012D9B60" w14:textId="77777777" w:rsidR="00262474" w:rsidRPr="00AD00C6" w:rsidRDefault="00262474" w:rsidP="00262474">
      <w:pPr>
        <w:rPr>
          <w:b/>
          <w:color w:val="5B9BD5" w:themeColor="accent1"/>
        </w:rPr>
      </w:pPr>
      <w:r w:rsidRPr="00AD00C6">
        <w:rPr>
          <w:b/>
          <w:color w:val="5B9BD5" w:themeColor="accent1"/>
        </w:rPr>
        <w:t>Revi</w:t>
      </w:r>
      <w:r w:rsidR="00AD00C6" w:rsidRPr="00AD00C6">
        <w:rPr>
          <w:b/>
          <w:color w:val="5B9BD5" w:themeColor="accent1"/>
        </w:rPr>
        <w:t>e</w:t>
      </w:r>
      <w:r w:rsidRPr="00AD00C6">
        <w:rPr>
          <w:b/>
          <w:color w:val="5B9BD5" w:themeColor="accent1"/>
        </w:rPr>
        <w:t>wer 3:</w:t>
      </w:r>
    </w:p>
    <w:p w14:paraId="4DAE5E28" w14:textId="77777777" w:rsidR="00262474" w:rsidRP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Dear Authors,</w:t>
      </w:r>
    </w:p>
    <w:p w14:paraId="355F0BC9" w14:textId="77777777" w:rsidR="00262474" w:rsidRPr="00262474" w:rsidRDefault="00262474" w:rsidP="00262474">
      <w:pPr>
        <w:pStyle w:val="HTMLPreformatted"/>
        <w:shd w:val="clear" w:color="auto" w:fill="FFFFFF"/>
        <w:rPr>
          <w:rFonts w:asciiTheme="minorHAnsi" w:hAnsiTheme="minorHAnsi"/>
          <w:color w:val="5B9BD5" w:themeColor="accent1"/>
          <w:sz w:val="22"/>
          <w:szCs w:val="22"/>
        </w:rPr>
      </w:pPr>
    </w:p>
    <w:p w14:paraId="1A53E880" w14:textId="77777777" w:rsidR="00262474" w:rsidRP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The aim of this study was to develop the millirobots with magnetic hammer actuation for tissue penetration. This kind of robots was useful to deliver drugs for specific tumor/diseases. After the following minor revision, this manuscript should be published.</w:t>
      </w:r>
    </w:p>
    <w:p w14:paraId="200B3F1C" w14:textId="77777777" w:rsidR="00262474" w:rsidRPr="00262474" w:rsidRDefault="00262474" w:rsidP="00262474">
      <w:pPr>
        <w:pStyle w:val="HTMLPreformatted"/>
        <w:shd w:val="clear" w:color="auto" w:fill="FFFFFF"/>
        <w:rPr>
          <w:rFonts w:asciiTheme="minorHAnsi" w:hAnsiTheme="minorHAnsi"/>
          <w:color w:val="5B9BD5" w:themeColor="accent1"/>
          <w:sz w:val="22"/>
          <w:szCs w:val="22"/>
        </w:rPr>
      </w:pPr>
    </w:p>
    <w:p w14:paraId="6A80C905" w14:textId="77777777" w:rsidR="00262474" w:rsidRP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Minor points</w:t>
      </w:r>
    </w:p>
    <w:p w14:paraId="69ACB954" w14:textId="77777777" w:rsid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lastRenderedPageBreak/>
        <w:t>The clear purpose of this study should be described in Abstract and Introduction.</w:t>
      </w:r>
    </w:p>
    <w:p w14:paraId="224EB6AA" w14:textId="77777777" w:rsidR="00AD00C6" w:rsidRDefault="00AD00C6" w:rsidP="00262474">
      <w:pPr>
        <w:pStyle w:val="HTMLPreformatted"/>
        <w:shd w:val="clear" w:color="auto" w:fill="FFFFFF"/>
        <w:rPr>
          <w:rFonts w:asciiTheme="minorHAnsi" w:hAnsiTheme="minorHAnsi"/>
          <w:color w:val="5B9BD5" w:themeColor="accent1"/>
          <w:sz w:val="22"/>
          <w:szCs w:val="22"/>
        </w:rPr>
      </w:pPr>
    </w:p>
    <w:p w14:paraId="7EDFEEF7" w14:textId="6FDF6B65" w:rsidR="00A62AA1" w:rsidRDefault="00AD00C6" w:rsidP="00262474">
      <w:pPr>
        <w:pStyle w:val="HTMLPreformatted"/>
        <w:shd w:val="clear" w:color="auto" w:fill="FFFFFF"/>
        <w:rPr>
          <w:ins w:id="29" w:author="Aaron Becker" w:date="2017-05-26T08:56:00Z"/>
          <w:rFonts w:asciiTheme="minorHAnsi" w:hAnsiTheme="minorHAnsi"/>
          <w:sz w:val="22"/>
          <w:szCs w:val="22"/>
        </w:rPr>
      </w:pPr>
      <w:r w:rsidRPr="00AD00C6">
        <w:rPr>
          <w:rFonts w:asciiTheme="minorHAnsi" w:hAnsiTheme="minorHAnsi"/>
          <w:sz w:val="22"/>
          <w:szCs w:val="22"/>
        </w:rPr>
        <w:t>The purpose of this study was added in the Abstract and in the Introduction.</w:t>
      </w:r>
    </w:p>
    <w:p w14:paraId="7D171D10" w14:textId="77777777" w:rsidR="00A13982" w:rsidRPr="0087169C" w:rsidRDefault="00A13982" w:rsidP="00A139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 w:author="Aaron Becker" w:date="2017-05-26T08:56:00Z"/>
          <w:rFonts w:eastAsia="Times New Roman" w:cs="Courier New"/>
          <w:color w:val="FF0000"/>
        </w:rPr>
      </w:pPr>
      <w:ins w:id="31" w:author="Aaron Becker" w:date="2017-05-26T08:56:00Z">
        <w:r w:rsidRPr="0087169C">
          <w:rPr>
            <w:rFonts w:eastAsia="Times New Roman" w:cs="Courier New"/>
            <w:color w:val="FF0000"/>
          </w:rPr>
          <w:t>“Add relevant text here”</w:t>
        </w:r>
      </w:ins>
    </w:p>
    <w:p w14:paraId="7AC2ED37" w14:textId="77777777" w:rsidR="00A13982" w:rsidRDefault="00A13982" w:rsidP="00262474">
      <w:pPr>
        <w:pStyle w:val="HTMLPreformatted"/>
        <w:shd w:val="clear" w:color="auto" w:fill="FFFFFF"/>
        <w:rPr>
          <w:ins w:id="32" w:author="Leclerc, Julien" w:date="2017-05-29T22:00:00Z"/>
          <w:rFonts w:asciiTheme="minorHAnsi" w:hAnsiTheme="minorHAnsi"/>
          <w:sz w:val="22"/>
          <w:szCs w:val="22"/>
        </w:rPr>
      </w:pPr>
    </w:p>
    <w:p w14:paraId="61FFFFEA" w14:textId="68E58853" w:rsidR="00A62AA1" w:rsidRDefault="00A62AA1" w:rsidP="00262474">
      <w:pPr>
        <w:pStyle w:val="HTMLPreformatted"/>
        <w:shd w:val="clear" w:color="auto" w:fill="FFFFFF"/>
        <w:rPr>
          <w:ins w:id="33" w:author="Leclerc, Julien" w:date="2017-05-29T22:02:00Z"/>
          <w:rFonts w:asciiTheme="minorHAnsi" w:hAnsiTheme="minorHAnsi"/>
          <w:b/>
          <w:color w:val="5B9BD5" w:themeColor="accent1"/>
          <w:sz w:val="22"/>
          <w:szCs w:val="22"/>
        </w:rPr>
      </w:pPr>
      <w:ins w:id="34" w:author="Leclerc, Julien" w:date="2017-05-29T22:02:00Z">
        <w:r w:rsidRPr="00A62AA1">
          <w:rPr>
            <w:rFonts w:asciiTheme="minorHAnsi" w:hAnsiTheme="minorHAnsi"/>
            <w:b/>
            <w:color w:val="5B9BD5" w:themeColor="accent1"/>
            <w:sz w:val="22"/>
            <w:szCs w:val="22"/>
            <w:rPrChange w:id="35" w:author="Leclerc, Julien" w:date="2017-05-29T22:02:00Z">
              <w:rPr>
                <w:rFonts w:asciiTheme="minorHAnsi" w:hAnsiTheme="minorHAnsi"/>
                <w:sz w:val="22"/>
                <w:szCs w:val="22"/>
              </w:rPr>
            </w:rPrChange>
          </w:rPr>
          <w:t>Other changes:</w:t>
        </w:r>
      </w:ins>
    </w:p>
    <w:p w14:paraId="1DFFE6FE" w14:textId="77777777" w:rsidR="00A62AA1" w:rsidRDefault="00A62AA1" w:rsidP="00262474">
      <w:pPr>
        <w:pStyle w:val="HTMLPreformatted"/>
        <w:shd w:val="clear" w:color="auto" w:fill="FFFFFF"/>
        <w:rPr>
          <w:ins w:id="36" w:author="Leclerc, Julien" w:date="2017-05-29T22:02:00Z"/>
          <w:rFonts w:asciiTheme="minorHAnsi" w:hAnsiTheme="minorHAnsi"/>
          <w:b/>
          <w:color w:val="5B9BD5" w:themeColor="accent1"/>
          <w:sz w:val="22"/>
          <w:szCs w:val="22"/>
        </w:rPr>
      </w:pPr>
    </w:p>
    <w:p w14:paraId="7D4D6408" w14:textId="337FB805" w:rsidR="00A62AA1" w:rsidRPr="00A62AA1" w:rsidRDefault="008651BD" w:rsidP="00262474">
      <w:pPr>
        <w:pStyle w:val="HTMLPreformatted"/>
        <w:shd w:val="clear" w:color="auto" w:fill="FFFFFF"/>
        <w:rPr>
          <w:rFonts w:asciiTheme="minorHAnsi" w:hAnsiTheme="minorHAnsi"/>
          <w:sz w:val="22"/>
          <w:szCs w:val="22"/>
          <w:rPrChange w:id="37" w:author="Leclerc, Julien" w:date="2017-05-29T22:02:00Z">
            <w:rPr>
              <w:rFonts w:asciiTheme="minorHAnsi" w:hAnsiTheme="minorHAnsi"/>
              <w:sz w:val="22"/>
              <w:szCs w:val="22"/>
            </w:rPr>
          </w:rPrChange>
        </w:rPr>
      </w:pPr>
      <w:ins w:id="38" w:author="Leclerc, Julien" w:date="2017-05-29T22:02:00Z">
        <w:r>
          <w:rPr>
            <w:rFonts w:asciiTheme="minorHAnsi" w:hAnsiTheme="minorHAnsi"/>
            <w:sz w:val="22"/>
            <w:szCs w:val="22"/>
          </w:rPr>
          <w:t>_S</w:t>
        </w:r>
        <w:r w:rsidR="00A62AA1">
          <w:rPr>
            <w:rFonts w:asciiTheme="minorHAnsi" w:hAnsiTheme="minorHAnsi"/>
            <w:sz w:val="22"/>
            <w:szCs w:val="22"/>
          </w:rPr>
          <w:t xml:space="preserve">ection </w:t>
        </w:r>
      </w:ins>
      <w:ins w:id="39" w:author="Leclerc, Julien" w:date="2017-05-29T22:04:00Z">
        <w:r w:rsidR="00A62AA1">
          <w:rPr>
            <w:rFonts w:asciiTheme="minorHAnsi" w:hAnsiTheme="minorHAnsi"/>
            <w:sz w:val="22"/>
            <w:szCs w:val="22"/>
          </w:rPr>
          <w:t xml:space="preserve">IV.C </w:t>
        </w:r>
      </w:ins>
      <w:ins w:id="40" w:author="Leclerc, Julien" w:date="2017-05-29T22:03:00Z">
        <w:r w:rsidR="00A62AA1">
          <w:rPr>
            <w:rFonts w:asciiTheme="minorHAnsi" w:hAnsiTheme="minorHAnsi"/>
            <w:sz w:val="22"/>
            <w:szCs w:val="22"/>
          </w:rPr>
          <w:t>“</w:t>
        </w:r>
      </w:ins>
      <w:ins w:id="41" w:author="Leclerc, Julien" w:date="2017-05-29T22:04:00Z">
        <w:r>
          <w:rPr>
            <w:rFonts w:asciiTheme="minorHAnsi" w:hAnsiTheme="minorHAnsi"/>
            <w:sz w:val="22"/>
            <w:szCs w:val="22"/>
          </w:rPr>
          <w:t>E</w:t>
        </w:r>
        <w:r w:rsidR="00A62AA1">
          <w:rPr>
            <w:rFonts w:asciiTheme="minorHAnsi" w:hAnsiTheme="minorHAnsi"/>
            <w:sz w:val="22"/>
            <w:szCs w:val="22"/>
          </w:rPr>
          <w:t>ffect of friction</w:t>
        </w:r>
      </w:ins>
      <w:ins w:id="42" w:author="Leclerc, Julien" w:date="2017-05-29T22:10:00Z">
        <w:r>
          <w:rPr>
            <w:rFonts w:asciiTheme="minorHAnsi" w:hAnsiTheme="minorHAnsi"/>
            <w:sz w:val="22"/>
            <w:szCs w:val="22"/>
          </w:rPr>
          <w:t>”</w:t>
        </w:r>
      </w:ins>
      <w:ins w:id="43" w:author="Leclerc, Julien" w:date="2017-05-29T22:04:00Z">
        <w:r w:rsidR="00A62AA1">
          <w:rPr>
            <w:rFonts w:asciiTheme="minorHAnsi" w:hAnsiTheme="minorHAnsi"/>
            <w:sz w:val="22"/>
            <w:szCs w:val="22"/>
          </w:rPr>
          <w:t xml:space="preserve"> was removed. This section considered that the sphere was rolling inside the tube.</w:t>
        </w:r>
      </w:ins>
      <w:ins w:id="44" w:author="Leclerc, Julien" w:date="2017-05-29T22:05:00Z">
        <w:r w:rsidR="00A62AA1">
          <w:rPr>
            <w:rFonts w:asciiTheme="minorHAnsi" w:hAnsiTheme="minorHAnsi"/>
            <w:sz w:val="22"/>
            <w:szCs w:val="22"/>
          </w:rPr>
          <w:t xml:space="preserve"> Our latest experiments use a permanent magnet sphere. </w:t>
        </w:r>
      </w:ins>
      <w:ins w:id="45" w:author="Leclerc, Julien" w:date="2017-05-29T22:06:00Z">
        <w:r w:rsidR="00A62AA1">
          <w:rPr>
            <w:rFonts w:asciiTheme="minorHAnsi" w:hAnsiTheme="minorHAnsi"/>
            <w:sz w:val="22"/>
            <w:szCs w:val="22"/>
          </w:rPr>
          <w:t xml:space="preserve">The sphere can therefore no longer roll. In addition, our observations during tests performed inside an MRI scanner concluded that a ferromagnetic sphere has a </w:t>
        </w:r>
      </w:ins>
      <w:ins w:id="46" w:author="Leclerc, Julien" w:date="2017-05-29T22:07:00Z">
        <w:r w:rsidR="00A62AA1">
          <w:rPr>
            <w:rFonts w:asciiTheme="minorHAnsi" w:hAnsiTheme="minorHAnsi"/>
            <w:sz w:val="22"/>
            <w:szCs w:val="22"/>
          </w:rPr>
          <w:t>preferred</w:t>
        </w:r>
      </w:ins>
      <w:ins w:id="47" w:author="Leclerc, Julien" w:date="2017-05-29T22:06:00Z">
        <w:r w:rsidR="00A62AA1">
          <w:rPr>
            <w:rFonts w:asciiTheme="minorHAnsi" w:hAnsiTheme="minorHAnsi"/>
            <w:sz w:val="22"/>
            <w:szCs w:val="22"/>
          </w:rPr>
          <w:t xml:space="preserve"> </w:t>
        </w:r>
      </w:ins>
      <w:ins w:id="48" w:author="Leclerc, Julien" w:date="2017-05-29T22:07:00Z">
        <w:r>
          <w:rPr>
            <w:rFonts w:asciiTheme="minorHAnsi" w:hAnsiTheme="minorHAnsi"/>
            <w:sz w:val="22"/>
            <w:szCs w:val="22"/>
          </w:rPr>
          <w:t>orientation when placed into the scanner</w:t>
        </w:r>
      </w:ins>
      <w:ins w:id="49" w:author="Leclerc, Julien" w:date="2017-05-29T22:11:00Z">
        <w:r>
          <w:rPr>
            <w:rFonts w:asciiTheme="minorHAnsi" w:hAnsiTheme="minorHAnsi"/>
            <w:sz w:val="22"/>
            <w:szCs w:val="22"/>
          </w:rPr>
          <w:t xml:space="preserve"> which</w:t>
        </w:r>
      </w:ins>
      <w:ins w:id="50" w:author="Leclerc, Julien" w:date="2017-05-29T22:08:00Z">
        <w:r w:rsidR="00A62AA1">
          <w:rPr>
            <w:rFonts w:asciiTheme="minorHAnsi" w:hAnsiTheme="minorHAnsi"/>
            <w:sz w:val="22"/>
            <w:szCs w:val="22"/>
          </w:rPr>
          <w:t xml:space="preserve"> </w:t>
        </w:r>
      </w:ins>
      <w:ins w:id="51" w:author="Leclerc, Julien" w:date="2017-05-29T22:11:00Z">
        <w:r>
          <w:rPr>
            <w:rFonts w:asciiTheme="minorHAnsi" w:hAnsiTheme="minorHAnsi"/>
            <w:sz w:val="22"/>
            <w:szCs w:val="22"/>
          </w:rPr>
          <w:t xml:space="preserve">will </w:t>
        </w:r>
      </w:ins>
      <w:ins w:id="52" w:author="Leclerc, Julien" w:date="2017-05-29T22:13:00Z">
        <w:r>
          <w:rPr>
            <w:rFonts w:asciiTheme="minorHAnsi" w:hAnsiTheme="minorHAnsi"/>
            <w:sz w:val="22"/>
            <w:szCs w:val="22"/>
          </w:rPr>
          <w:t xml:space="preserve">reduce or </w:t>
        </w:r>
      </w:ins>
      <w:ins w:id="53" w:author="Leclerc, Julien" w:date="2017-05-29T22:07:00Z">
        <w:r w:rsidR="00A62AA1">
          <w:rPr>
            <w:rFonts w:asciiTheme="minorHAnsi" w:hAnsiTheme="minorHAnsi"/>
            <w:sz w:val="22"/>
            <w:szCs w:val="22"/>
          </w:rPr>
          <w:t xml:space="preserve">prevent the </w:t>
        </w:r>
        <w:r>
          <w:rPr>
            <w:rFonts w:asciiTheme="minorHAnsi" w:hAnsiTheme="minorHAnsi"/>
            <w:sz w:val="22"/>
            <w:szCs w:val="22"/>
          </w:rPr>
          <w:t>sphere fro</w:t>
        </w:r>
        <w:r w:rsidR="00A62AA1">
          <w:rPr>
            <w:rFonts w:asciiTheme="minorHAnsi" w:hAnsiTheme="minorHAnsi"/>
            <w:sz w:val="22"/>
            <w:szCs w:val="22"/>
          </w:rPr>
          <w:t>m rolling.</w:t>
        </w:r>
      </w:ins>
      <w:ins w:id="54" w:author="Leclerc, Julien" w:date="2017-05-29T22:08:00Z">
        <w:r w:rsidR="00A62AA1">
          <w:rPr>
            <w:rFonts w:asciiTheme="minorHAnsi" w:hAnsiTheme="minorHAnsi"/>
            <w:sz w:val="22"/>
            <w:szCs w:val="22"/>
          </w:rPr>
          <w:t xml:space="preserve"> This effect is probably due to the presence of magnetic domains inside ferromagnetic objects.</w:t>
        </w:r>
      </w:ins>
      <w:bookmarkStart w:id="55" w:name="_GoBack"/>
      <w:bookmarkEnd w:id="55"/>
    </w:p>
    <w:sectPr w:rsidR="00A62AA1" w:rsidRPr="00A62A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Leclerc, Julien" w:date="2017-05-26T15:07:00Z" w:initials="LJ">
    <w:p w14:paraId="4752C50F" w14:textId="4660EBE8" w:rsidR="002F3CAF" w:rsidRDefault="002F3CAF">
      <w:pPr>
        <w:pStyle w:val="CommentText"/>
      </w:pPr>
      <w:r>
        <w:rPr>
          <w:rStyle w:val="CommentReference"/>
        </w:rPr>
        <w:annotationRef/>
      </w:r>
      <w:r>
        <w:t>Modification made in the paper</w:t>
      </w:r>
    </w:p>
  </w:comment>
  <w:comment w:id="18" w:author="Leclerc, Julien" w:date="2017-05-26T15:12:00Z" w:initials="LJ">
    <w:p w14:paraId="0F16BF13" w14:textId="77777777" w:rsidR="00050715" w:rsidRDefault="00050715">
      <w:pPr>
        <w:pStyle w:val="CommentText"/>
      </w:pPr>
      <w:r>
        <w:rPr>
          <w:rStyle w:val="CommentReference"/>
        </w:rPr>
        <w:annotationRef/>
      </w:r>
      <w:r>
        <w:t>Change made in the paper</w:t>
      </w:r>
    </w:p>
    <w:p w14:paraId="5F9DB77B" w14:textId="26BBD63E" w:rsidR="00050715" w:rsidRDefault="00050715">
      <w:pPr>
        <w:pStyle w:val="CommentText"/>
      </w:pPr>
    </w:p>
  </w:comment>
  <w:comment w:id="21" w:author="Leclerc, Julien" w:date="2017-05-26T15:13:00Z" w:initials="LJ">
    <w:p w14:paraId="5FB7C010" w14:textId="6DA453F2" w:rsidR="00050715" w:rsidRDefault="00050715">
      <w:pPr>
        <w:pStyle w:val="CommentText"/>
      </w:pPr>
      <w:r>
        <w:rPr>
          <w:rStyle w:val="CommentReference"/>
        </w:rPr>
        <w:annotationRef/>
      </w:r>
      <w:r>
        <w:t>Change made in the paper</w:t>
      </w:r>
    </w:p>
  </w:comment>
  <w:comment w:id="22" w:author="Leclerc, Julien" w:date="2017-05-26T15:20:00Z" w:initials="LJ">
    <w:p w14:paraId="4199A14B" w14:textId="13D654BC" w:rsidR="00DD57C5" w:rsidRDefault="00DD57C5">
      <w:pPr>
        <w:pStyle w:val="CommentText"/>
      </w:pPr>
      <w:r>
        <w:rPr>
          <w:rStyle w:val="CommentReference"/>
        </w:rPr>
        <w:annotationRef/>
      </w:r>
      <w:r>
        <w:t>Change made in the paper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52C50F" w15:done="0"/>
  <w15:commentEx w15:paraId="5F9DB77B" w15:done="0"/>
  <w15:commentEx w15:paraId="5FB7C010" w15:done="0"/>
  <w15:commentEx w15:paraId="4199A1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NimbusRomNo9L-Regu">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clerc, Julien">
    <w15:presenceInfo w15:providerId="AD" w15:userId="S-1-5-21-944278203-3023816869-1453745740-2780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474"/>
    <w:rsid w:val="00050715"/>
    <w:rsid w:val="00076F5B"/>
    <w:rsid w:val="00251ECD"/>
    <w:rsid w:val="00262474"/>
    <w:rsid w:val="002F3CAF"/>
    <w:rsid w:val="003D1D0C"/>
    <w:rsid w:val="00404F14"/>
    <w:rsid w:val="005033A7"/>
    <w:rsid w:val="00671417"/>
    <w:rsid w:val="008651BD"/>
    <w:rsid w:val="00A13982"/>
    <w:rsid w:val="00A62AA1"/>
    <w:rsid w:val="00A934DA"/>
    <w:rsid w:val="00AD00C6"/>
    <w:rsid w:val="00DD57C5"/>
    <w:rsid w:val="00F067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BD1D96"/>
  <w15:docId w15:val="{F330A06A-C1EB-4530-B3DA-0853A214A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6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247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139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3982"/>
    <w:rPr>
      <w:rFonts w:ascii="Lucida Grande" w:hAnsi="Lucida Grande" w:cs="Lucida Grande"/>
      <w:sz w:val="18"/>
      <w:szCs w:val="18"/>
    </w:rPr>
  </w:style>
  <w:style w:type="character" w:styleId="CommentReference">
    <w:name w:val="annotation reference"/>
    <w:basedOn w:val="DefaultParagraphFont"/>
    <w:uiPriority w:val="99"/>
    <w:semiHidden/>
    <w:unhideWhenUsed/>
    <w:rsid w:val="002F3CAF"/>
    <w:rPr>
      <w:sz w:val="16"/>
      <w:szCs w:val="16"/>
    </w:rPr>
  </w:style>
  <w:style w:type="paragraph" w:styleId="CommentText">
    <w:name w:val="annotation text"/>
    <w:basedOn w:val="Normal"/>
    <w:link w:val="CommentTextChar"/>
    <w:uiPriority w:val="99"/>
    <w:semiHidden/>
    <w:unhideWhenUsed/>
    <w:rsid w:val="002F3CAF"/>
    <w:pPr>
      <w:spacing w:line="240" w:lineRule="auto"/>
    </w:pPr>
    <w:rPr>
      <w:sz w:val="20"/>
      <w:szCs w:val="20"/>
    </w:rPr>
  </w:style>
  <w:style w:type="character" w:customStyle="1" w:styleId="CommentTextChar">
    <w:name w:val="Comment Text Char"/>
    <w:basedOn w:val="DefaultParagraphFont"/>
    <w:link w:val="CommentText"/>
    <w:uiPriority w:val="99"/>
    <w:semiHidden/>
    <w:rsid w:val="002F3CAF"/>
    <w:rPr>
      <w:sz w:val="20"/>
      <w:szCs w:val="20"/>
    </w:rPr>
  </w:style>
  <w:style w:type="paragraph" w:styleId="CommentSubject">
    <w:name w:val="annotation subject"/>
    <w:basedOn w:val="CommentText"/>
    <w:next w:val="CommentText"/>
    <w:link w:val="CommentSubjectChar"/>
    <w:uiPriority w:val="99"/>
    <w:semiHidden/>
    <w:unhideWhenUsed/>
    <w:rsid w:val="002F3CAF"/>
    <w:rPr>
      <w:b/>
      <w:bCs/>
    </w:rPr>
  </w:style>
  <w:style w:type="character" w:customStyle="1" w:styleId="CommentSubjectChar">
    <w:name w:val="Comment Subject Char"/>
    <w:basedOn w:val="CommentTextChar"/>
    <w:link w:val="CommentSubject"/>
    <w:uiPriority w:val="99"/>
    <w:semiHidden/>
    <w:rsid w:val="002F3C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61478">
      <w:bodyDiv w:val="1"/>
      <w:marLeft w:val="0"/>
      <w:marRight w:val="0"/>
      <w:marTop w:val="0"/>
      <w:marBottom w:val="0"/>
      <w:divBdr>
        <w:top w:val="none" w:sz="0" w:space="0" w:color="auto"/>
        <w:left w:val="none" w:sz="0" w:space="0" w:color="auto"/>
        <w:bottom w:val="none" w:sz="0" w:space="0" w:color="auto"/>
        <w:right w:val="none" w:sz="0" w:space="0" w:color="auto"/>
      </w:divBdr>
    </w:div>
    <w:div w:id="383218159">
      <w:bodyDiv w:val="1"/>
      <w:marLeft w:val="0"/>
      <w:marRight w:val="0"/>
      <w:marTop w:val="0"/>
      <w:marBottom w:val="0"/>
      <w:divBdr>
        <w:top w:val="none" w:sz="0" w:space="0" w:color="auto"/>
        <w:left w:val="none" w:sz="0" w:space="0" w:color="auto"/>
        <w:bottom w:val="none" w:sz="0" w:space="0" w:color="auto"/>
        <w:right w:val="none" w:sz="0" w:space="0" w:color="auto"/>
      </w:divBdr>
    </w:div>
    <w:div w:id="1147281945">
      <w:bodyDiv w:val="1"/>
      <w:marLeft w:val="0"/>
      <w:marRight w:val="0"/>
      <w:marTop w:val="0"/>
      <w:marBottom w:val="0"/>
      <w:divBdr>
        <w:top w:val="none" w:sz="0" w:space="0" w:color="auto"/>
        <w:left w:val="none" w:sz="0" w:space="0" w:color="auto"/>
        <w:bottom w:val="none" w:sz="0" w:space="0" w:color="auto"/>
        <w:right w:val="none" w:sz="0" w:space="0" w:color="auto"/>
      </w:divBdr>
    </w:div>
    <w:div w:id="120645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1329</Words>
  <Characters>7580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Houston</Company>
  <LinksUpToDate>false</LinksUpToDate>
  <CharactersWithSpaces>8892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Leclerc, Julien</dc:creator>
  <cp:keywords/>
  <dc:description/>
  <cp:lastModifiedBy>Leclerc, Julien</cp:lastModifiedBy>
  <cp:revision>7</cp:revision>
  <dcterms:created xsi:type="dcterms:W3CDTF">2017-05-25T20:57:00Z</dcterms:created>
  <dcterms:modified xsi:type="dcterms:W3CDTF">2017-05-30T03:14:00Z</dcterms:modified>
</cp:coreProperties>
</file>